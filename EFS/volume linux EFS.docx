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C6" w:rsidRPr="00B650C6" w:rsidRDefault="00D71D4D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>
        <w:rPr>
          <w:rFonts w:eastAsia="Times New Roman" w:cstheme="minorHAnsi"/>
          <w:color w:val="494949"/>
          <w:spacing w:val="3"/>
          <w:sz w:val="24"/>
          <w:szCs w:val="24"/>
        </w:rPr>
        <w:t>H</w:t>
      </w:r>
      <w:r w:rsidR="00B650C6"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ow </w:t>
      </w:r>
      <w:proofErr w:type="gramStart"/>
      <w:r w:rsidR="00B650C6" w:rsidRPr="00B650C6">
        <w:rPr>
          <w:rFonts w:eastAsia="Times New Roman" w:cstheme="minorHAnsi"/>
          <w:color w:val="494949"/>
          <w:spacing w:val="3"/>
          <w:sz w:val="24"/>
          <w:szCs w:val="24"/>
        </w:rPr>
        <w:t>to  attach</w:t>
      </w:r>
      <w:proofErr w:type="gramEnd"/>
      <w:r w:rsidR="00B650C6"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 and mount an EBS volume to ec2 </w:t>
      </w:r>
      <w:proofErr w:type="spellStart"/>
      <w:r w:rsidR="00B650C6" w:rsidRPr="00B650C6">
        <w:rPr>
          <w:rFonts w:eastAsia="Times New Roman" w:cstheme="minorHAnsi"/>
          <w:color w:val="494949"/>
          <w:spacing w:val="3"/>
          <w:sz w:val="24"/>
          <w:szCs w:val="24"/>
        </w:rPr>
        <w:t>linux</w:t>
      </w:r>
      <w:proofErr w:type="spellEnd"/>
      <w:r w:rsidR="00B650C6" w:rsidRPr="00B650C6">
        <w:rPr>
          <w:rFonts w:eastAsia="Times New Roman" w:cstheme="minorHAnsi"/>
          <w:color w:val="494949"/>
          <w:spacing w:val="3"/>
          <w:sz w:val="24"/>
          <w:szCs w:val="24"/>
        </w:rPr>
        <w:t> instances. Follow the steps given below carefully for the setup.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1: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 Head over to EC2 –&gt; Volumes and create a new volume of your preferred size and type.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2: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 Select the created volume, right click and select the “attach volume” option.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3: 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Select the instance from the instance text box as shown below.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noProof/>
          <w:color w:val="0000FF"/>
          <w:spacing w:val="3"/>
          <w:sz w:val="24"/>
          <w:szCs w:val="24"/>
        </w:rPr>
        <w:drawing>
          <wp:inline distT="0" distB="0" distL="0" distR="0" wp14:anchorId="626F5F16" wp14:editId="659FC7D9">
            <wp:extent cx="7705725" cy="2857500"/>
            <wp:effectExtent l="0" t="0" r="9525" b="0"/>
            <wp:docPr id="1" name="Picture 1" descr="attach ebs volum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h ebs volum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0C6" w:rsidRPr="00B650C6" w:rsidRDefault="00B650C6" w:rsidP="00B650C6">
      <w:pPr>
        <w:spacing w:line="240" w:lineRule="auto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4: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 Now, login to your ec2 instance and list the available disks using the </w:t>
      </w:r>
      <w:proofErr w:type="gram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following </w:t>
      </w:r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command</w:t>
      </w:r>
      <w:proofErr w:type="gram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</w:p>
    <w:tbl>
      <w:tblPr>
        <w:tblW w:w="0" w:type="auto"/>
        <w:tblCellSpacing w:w="15" w:type="dxa"/>
        <w:tblInd w:w="-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5"/>
      </w:tblGrid>
      <w:tr w:rsidR="00584485" w:rsidRPr="00584485" w:rsidTr="00584485">
        <w:trPr>
          <w:tblCellSpacing w:w="15" w:type="dxa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84485" w:rsidRPr="00B650C6" w:rsidRDefault="00584485" w:rsidP="00B650C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8448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  <w:r w:rsidRPr="00B650C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584485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proofErr w:type="spellStart"/>
            <w:r w:rsidR="00450471">
              <w:rPr>
                <w:rFonts w:eastAsia="Times New Roman" w:cstheme="minorHAnsi"/>
                <w:color w:val="000000"/>
                <w:sz w:val="24"/>
                <w:szCs w:val="24"/>
              </w:rPr>
              <w:t>l</w:t>
            </w:r>
            <w:r w:rsidRPr="00584485">
              <w:rPr>
                <w:rFonts w:eastAsia="Times New Roman" w:cstheme="minorHAnsi"/>
                <w:color w:val="000000"/>
                <w:sz w:val="24"/>
                <w:szCs w:val="24"/>
              </w:rPr>
              <w:t>sblk</w:t>
            </w:r>
            <w:proofErr w:type="spellEnd"/>
          </w:p>
        </w:tc>
      </w:tr>
    </w:tbl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The above command will list the disk you attached to your instance.</w:t>
      </w:r>
    </w:p>
    <w:p w:rsid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5: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 Check if the volume has any data using the following command.</w:t>
      </w:r>
    </w:p>
    <w:p w:rsidR="00450471" w:rsidRPr="00B650C6" w:rsidRDefault="00450471" w:rsidP="00B650C6">
      <w:pPr>
        <w:shd w:val="clear" w:color="auto" w:fill="FFFFFF"/>
        <w:spacing w:after="100" w:afterAutospacing="1" w:line="480" w:lineRule="atLeast"/>
        <w:rPr>
          <w:ins w:id="0" w:author="Unknown"/>
          <w:rFonts w:eastAsia="Times New Roman" w:cstheme="minorHAnsi"/>
          <w:color w:val="494949"/>
          <w:spacing w:val="3"/>
          <w:sz w:val="24"/>
          <w:szCs w:val="24"/>
        </w:rPr>
      </w:pPr>
      <w:proofErr w:type="spellStart"/>
      <w:proofErr w:type="gram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sudo</w:t>
      </w:r>
      <w:proofErr w:type="spellEnd"/>
      <w:proofErr w:type="gramEnd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 xml:space="preserve"> file -s /</w:t>
      </w:r>
      <w:proofErr w:type="spell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dev</w:t>
      </w:r>
      <w:proofErr w:type="spellEnd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xvdf</w:t>
      </w:r>
      <w:proofErr w:type="spellEnd"/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ins w:id="1" w:author="Unknown"/>
          <w:rFonts w:eastAsia="Times New Roman" w:cstheme="minorHAnsi"/>
          <w:color w:val="494949"/>
          <w:spacing w:val="3"/>
          <w:sz w:val="24"/>
          <w:szCs w:val="24"/>
        </w:rPr>
      </w:pPr>
      <w:ins w:id="2" w:author="Unknown">
        <w:r w:rsidRPr="00B650C6">
          <w:rPr>
            <w:rFonts w:eastAsia="Times New Roman" w:cstheme="minorHAnsi"/>
            <w:color w:val="494949"/>
            <w:spacing w:val="3"/>
            <w:sz w:val="24"/>
            <w:szCs w:val="24"/>
          </w:rPr>
          <w:t>If the above command output shows “/</w:t>
        </w:r>
        <w:proofErr w:type="spellStart"/>
        <w:r w:rsidRPr="00B650C6">
          <w:rPr>
            <w:rFonts w:eastAsia="Times New Roman" w:cstheme="minorHAnsi"/>
            <w:color w:val="494949"/>
            <w:spacing w:val="3"/>
            <w:sz w:val="24"/>
            <w:szCs w:val="24"/>
          </w:rPr>
          <w:t>dev</w:t>
        </w:r>
        <w:proofErr w:type="spellEnd"/>
        <w:r w:rsidRPr="00B650C6">
          <w:rPr>
            <w:rFonts w:eastAsia="Times New Roman" w:cstheme="minorHAnsi"/>
            <w:color w:val="494949"/>
            <w:spacing w:val="3"/>
            <w:sz w:val="24"/>
            <w:szCs w:val="24"/>
          </w:rPr>
          <w:t>/</w:t>
        </w:r>
        <w:proofErr w:type="spellStart"/>
        <w:r w:rsidRPr="00B650C6">
          <w:rPr>
            <w:rFonts w:eastAsia="Times New Roman" w:cstheme="minorHAnsi"/>
            <w:color w:val="494949"/>
            <w:spacing w:val="3"/>
            <w:sz w:val="24"/>
            <w:szCs w:val="24"/>
          </w:rPr>
          <w:t>xvdf</w:t>
        </w:r>
        <w:proofErr w:type="spellEnd"/>
        <w:r w:rsidRPr="00B650C6">
          <w:rPr>
            <w:rFonts w:eastAsia="Times New Roman" w:cstheme="minorHAnsi"/>
            <w:color w:val="494949"/>
            <w:spacing w:val="3"/>
            <w:sz w:val="24"/>
            <w:szCs w:val="24"/>
          </w:rPr>
          <w:t>: data”, it means your volume is empty.</w:t>
        </w:r>
      </w:ins>
    </w:p>
    <w:p w:rsid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lastRenderedPageBreak/>
        <w:t>Step 6: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 Format the volume to ext4 </w:t>
      </w:r>
      <w:proofErr w:type="spellStart"/>
      <w:proofErr w:type="gram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filesystem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 using</w:t>
      </w:r>
      <w:proofErr w:type="gram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the following command.</w:t>
      </w:r>
    </w:p>
    <w:p w:rsidR="00450471" w:rsidRPr="00B650C6" w:rsidRDefault="00450471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proofErr w:type="spellStart"/>
      <w:proofErr w:type="gram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sudo</w:t>
      </w:r>
      <w:proofErr w:type="spellEnd"/>
      <w:proofErr w:type="gramEnd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mkfs</w:t>
      </w:r>
      <w:proofErr w:type="spellEnd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 xml:space="preserve"> -t ext4 /</w:t>
      </w:r>
      <w:proofErr w:type="spell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dev</w:t>
      </w:r>
      <w:proofErr w:type="spellEnd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450471">
        <w:rPr>
          <w:rFonts w:eastAsia="Times New Roman" w:cstheme="minorHAnsi"/>
          <w:color w:val="494949"/>
          <w:spacing w:val="3"/>
          <w:sz w:val="24"/>
          <w:szCs w:val="24"/>
        </w:rPr>
        <w:t>xvdf</w:t>
      </w:r>
      <w:proofErr w:type="spellEnd"/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7: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 Create a directory of your choice to mount our new ext4 volume. I am using the name “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newvolume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”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584485">
        <w:rPr>
          <w:rFonts w:cstheme="minorHAnsi"/>
          <w:sz w:val="24"/>
          <w:szCs w:val="24"/>
        </w:rPr>
        <w:t>sudo</w:t>
      </w:r>
      <w:proofErr w:type="spellEnd"/>
      <w:proofErr w:type="gramEnd"/>
      <w:r w:rsidRPr="00584485">
        <w:rPr>
          <w:rFonts w:cstheme="minorHAnsi"/>
          <w:sz w:val="24"/>
          <w:szCs w:val="24"/>
        </w:rPr>
        <w:t xml:space="preserve"> </w:t>
      </w:r>
      <w:proofErr w:type="spellStart"/>
      <w:r w:rsidRPr="00584485">
        <w:rPr>
          <w:rFonts w:cstheme="minorHAnsi"/>
          <w:sz w:val="24"/>
          <w:szCs w:val="24"/>
        </w:rPr>
        <w:t>mkdir</w:t>
      </w:r>
      <w:proofErr w:type="spellEnd"/>
      <w:r w:rsidRPr="00584485">
        <w:rPr>
          <w:rFonts w:cstheme="minorHAnsi"/>
          <w:sz w:val="24"/>
          <w:szCs w:val="24"/>
        </w:rPr>
        <w:t> /</w:t>
      </w:r>
      <w:proofErr w:type="spellStart"/>
      <w:r w:rsidRPr="00584485">
        <w:rPr>
          <w:rFonts w:cstheme="minorHAnsi"/>
          <w:sz w:val="24"/>
          <w:szCs w:val="24"/>
        </w:rPr>
        <w:t>newvolume</w:t>
      </w:r>
      <w:proofErr w:type="spellEnd"/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b/>
          <w:bCs/>
          <w:color w:val="494949"/>
          <w:spacing w:val="3"/>
          <w:sz w:val="24"/>
          <w:szCs w:val="24"/>
        </w:rPr>
        <w:t>Step 8:</w:t>
      </w: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 Mount the volume to “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newvolume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” directory using the following command.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cstheme="minorHAnsi"/>
          <w:sz w:val="24"/>
          <w:szCs w:val="24"/>
        </w:rPr>
      </w:pPr>
      <w:proofErr w:type="spellStart"/>
      <w:proofErr w:type="gramStart"/>
      <w:r w:rsidRPr="00584485">
        <w:rPr>
          <w:rFonts w:cstheme="minorHAnsi"/>
          <w:sz w:val="24"/>
          <w:szCs w:val="24"/>
        </w:rPr>
        <w:t>sudo</w:t>
      </w:r>
      <w:proofErr w:type="spellEnd"/>
      <w:proofErr w:type="gramEnd"/>
      <w:r w:rsidRPr="00584485">
        <w:rPr>
          <w:rFonts w:cstheme="minorHAnsi"/>
          <w:sz w:val="24"/>
          <w:szCs w:val="24"/>
        </w:rPr>
        <w:t xml:space="preserve"> mount /</w:t>
      </w:r>
      <w:proofErr w:type="spellStart"/>
      <w:r w:rsidRPr="00584485">
        <w:rPr>
          <w:rFonts w:cstheme="minorHAnsi"/>
          <w:sz w:val="24"/>
          <w:szCs w:val="24"/>
        </w:rPr>
        <w:t>dev</w:t>
      </w:r>
      <w:proofErr w:type="spellEnd"/>
      <w:r w:rsidRPr="00584485">
        <w:rPr>
          <w:rFonts w:cstheme="minorHAnsi"/>
          <w:sz w:val="24"/>
          <w:szCs w:val="24"/>
        </w:rPr>
        <w:t>/</w:t>
      </w:r>
      <w:proofErr w:type="spellStart"/>
      <w:r w:rsidRPr="00584485">
        <w:rPr>
          <w:rFonts w:cstheme="minorHAnsi"/>
          <w:sz w:val="24"/>
          <w:szCs w:val="24"/>
        </w:rPr>
        <w:t>xvdf</w:t>
      </w:r>
      <w:proofErr w:type="spellEnd"/>
      <w:r w:rsidRPr="00584485">
        <w:rPr>
          <w:rFonts w:cstheme="minorHAnsi"/>
          <w:sz w:val="24"/>
          <w:szCs w:val="24"/>
        </w:rPr>
        <w:t xml:space="preserve"> /</w:t>
      </w:r>
      <w:proofErr w:type="spellStart"/>
      <w:r w:rsidRPr="00584485">
        <w:rPr>
          <w:rFonts w:cstheme="minorHAnsi"/>
          <w:sz w:val="24"/>
          <w:szCs w:val="24"/>
        </w:rPr>
        <w:t>newvolume</w:t>
      </w:r>
      <w:proofErr w:type="spellEnd"/>
      <w:r w:rsidRPr="00584485">
        <w:rPr>
          <w:rFonts w:cstheme="minorHAnsi"/>
          <w:sz w:val="24"/>
          <w:szCs w:val="24"/>
        </w:rPr>
        <w:t>/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Step 9: cd into 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newvolume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 directory and check the disk space for confirming the volume mount.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proofErr w:type="gram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cd</w:t>
      </w:r>
      <w:proofErr w:type="gram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newvolume</w:t>
      </w:r>
      <w:proofErr w:type="spellEnd"/>
    </w:p>
    <w:p w:rsid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proofErr w:type="spellStart"/>
      <w:proofErr w:type="gram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df</w:t>
      </w:r>
      <w:proofErr w:type="spellEnd"/>
      <w:proofErr w:type="gram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-h .</w:t>
      </w:r>
    </w:p>
    <w:p w:rsidR="00DD0BB0" w:rsidRPr="0020318C" w:rsidRDefault="00DD0BB0" w:rsidP="0020318C">
      <w:pPr>
        <w:pStyle w:val="Heading3"/>
        <w:shd w:val="clear" w:color="auto" w:fill="FFFFFF"/>
        <w:spacing w:before="0" w:beforeAutospacing="0" w:line="360" w:lineRule="atLeast"/>
        <w:rPr>
          <w:rFonts w:ascii="Roboto" w:hAnsi="Roboto"/>
          <w:bCs w:val="0"/>
          <w:color w:val="000000"/>
          <w:spacing w:val="8"/>
        </w:rPr>
      </w:pPr>
      <w:r w:rsidRPr="00DD0BB0">
        <w:rPr>
          <w:rFonts w:ascii="Roboto" w:hAnsi="Roboto"/>
          <w:bCs w:val="0"/>
          <w:color w:val="000000"/>
          <w:spacing w:val="8"/>
        </w:rPr>
        <w:t xml:space="preserve">EBS </w:t>
      </w:r>
      <w:proofErr w:type="spellStart"/>
      <w:r w:rsidRPr="00DD0BB0">
        <w:rPr>
          <w:rFonts w:ascii="Roboto" w:hAnsi="Roboto"/>
          <w:bCs w:val="0"/>
          <w:color w:val="000000"/>
          <w:spacing w:val="8"/>
        </w:rPr>
        <w:t>Automount</w:t>
      </w:r>
      <w:proofErr w:type="spellEnd"/>
      <w:r w:rsidRPr="00DD0BB0">
        <w:rPr>
          <w:rFonts w:ascii="Roboto" w:hAnsi="Roboto"/>
          <w:bCs w:val="0"/>
          <w:color w:val="000000"/>
          <w:spacing w:val="8"/>
        </w:rPr>
        <w:t xml:space="preserve"> On Reboot</w:t>
      </w:r>
      <w:bookmarkStart w:id="3" w:name="_GoBack"/>
      <w:bookmarkEnd w:id="3"/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By default on every reboot </w:t>
      </w:r>
      <w:proofErr w:type="gram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the  EBS</w:t>
      </w:r>
      <w:proofErr w:type="gram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volumes other than root volume will get 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unmounted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. To enable 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automount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, you need to make an entry in the /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etc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fstab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file.</w:t>
      </w:r>
    </w:p>
    <w:p w:rsidR="00B650C6" w:rsidRPr="00B650C6" w:rsidRDefault="00B650C6" w:rsidP="00B650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Back up the /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etc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fstab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file.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proofErr w:type="spellStart"/>
      <w:proofErr w:type="gram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sudo</w:t>
      </w:r>
      <w:proofErr w:type="spellEnd"/>
      <w:proofErr w:type="gram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cp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etc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fstab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 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etc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fstab.bak</w:t>
      </w:r>
      <w:proofErr w:type="spellEnd"/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2. Open /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etc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fstab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file and make an entry in the following format.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device_name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mount_point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file_system_type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fs_mntops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fs_freq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fs_passno</w:t>
      </w:r>
      <w:proofErr w:type="spellEnd"/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lastRenderedPageBreak/>
        <w:t>For example,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dev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xvdf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      /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newvolume</w:t>
      </w:r>
      <w:proofErr w:type="spell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  ext4    </w:t>
      </w:r>
      <w:proofErr w:type="spell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defaults</w:t>
      </w:r>
      <w:proofErr w:type="gram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,nofail</w:t>
      </w:r>
      <w:proofErr w:type="spellEnd"/>
      <w:proofErr w:type="gram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 xml:space="preserve">        0       0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3. Execute the following command to check id the 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fstab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file has any error.</w:t>
      </w: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proofErr w:type="spellStart"/>
      <w:proofErr w:type="gramStart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sudo</w:t>
      </w:r>
      <w:proofErr w:type="spellEnd"/>
      <w:proofErr w:type="gramEnd"/>
      <w:r w:rsidRPr="00584485">
        <w:rPr>
          <w:rFonts w:eastAsia="Times New Roman" w:cstheme="minorHAnsi"/>
          <w:color w:val="494949"/>
          <w:spacing w:val="3"/>
          <w:sz w:val="24"/>
          <w:szCs w:val="24"/>
        </w:rPr>
        <w:t> mount –a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If the above command shows no error, it means your </w:t>
      </w:r>
      <w:proofErr w:type="spellStart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fstab</w:t>
      </w:r>
      <w:proofErr w:type="spellEnd"/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 xml:space="preserve"> entry is good.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  <w:r w:rsidRPr="00B650C6">
        <w:rPr>
          <w:rFonts w:eastAsia="Times New Roman" w:cstheme="minorHAnsi"/>
          <w:color w:val="494949"/>
          <w:spacing w:val="3"/>
          <w:sz w:val="24"/>
          <w:szCs w:val="24"/>
        </w:rPr>
        <w:t>Now, on every reboot the extra EBS volumes will get mounted automatically.</w:t>
      </w:r>
    </w:p>
    <w:p w:rsidR="00B650C6" w:rsidRPr="00B650C6" w:rsidRDefault="00B650C6" w:rsidP="00B650C6">
      <w:pPr>
        <w:shd w:val="clear" w:color="auto" w:fill="FFFFFF"/>
        <w:spacing w:after="100" w:afterAutospacing="1" w:line="480" w:lineRule="atLeast"/>
        <w:rPr>
          <w:rFonts w:eastAsia="Times New Roman" w:cstheme="minorHAnsi"/>
          <w:color w:val="494949"/>
          <w:spacing w:val="3"/>
          <w:sz w:val="24"/>
          <w:szCs w:val="24"/>
        </w:rPr>
      </w:pPr>
    </w:p>
    <w:p w:rsidR="00B650C6" w:rsidRPr="00584485" w:rsidRDefault="00B650C6" w:rsidP="00B650C6">
      <w:pPr>
        <w:shd w:val="clear" w:color="auto" w:fill="FFFFFF"/>
        <w:spacing w:after="100" w:afterAutospacing="1" w:line="480" w:lineRule="atLeast"/>
        <w:rPr>
          <w:rFonts w:cstheme="minorHAnsi"/>
          <w:sz w:val="24"/>
          <w:szCs w:val="24"/>
        </w:rPr>
      </w:pPr>
      <w:hyperlink r:id="rId8" w:tgtFrame="_blank" w:history="1">
        <w:r w:rsidRPr="00584485">
          <w:rPr>
            <w:rFonts w:eastAsia="Times New Roman" w:cstheme="minorHAnsi"/>
            <w:b/>
            <w:bCs/>
            <w:color w:val="0000FF"/>
            <w:spacing w:val="3"/>
            <w:sz w:val="24"/>
            <w:szCs w:val="24"/>
            <w:shd w:val="clear" w:color="auto" w:fill="EAEAEA"/>
          </w:rPr>
          <w:br/>
        </w:r>
      </w:hyperlink>
    </w:p>
    <w:sectPr w:rsidR="00B650C6" w:rsidRPr="0058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7726"/>
    <w:multiLevelType w:val="multilevel"/>
    <w:tmpl w:val="9190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92BF6"/>
    <w:multiLevelType w:val="multilevel"/>
    <w:tmpl w:val="9172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C6"/>
    <w:rsid w:val="0020318C"/>
    <w:rsid w:val="00450471"/>
    <w:rsid w:val="00584485"/>
    <w:rsid w:val="00B650C6"/>
    <w:rsid w:val="00D71D4D"/>
    <w:rsid w:val="00DB4F6F"/>
    <w:rsid w:val="00D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0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50C6"/>
    <w:rPr>
      <w:color w:val="0000FF"/>
      <w:u w:val="single"/>
    </w:rPr>
  </w:style>
  <w:style w:type="character" w:customStyle="1" w:styleId="crayon-v">
    <w:name w:val="crayon-v"/>
    <w:basedOn w:val="DefaultParagraphFont"/>
    <w:rsid w:val="00B650C6"/>
  </w:style>
  <w:style w:type="character" w:customStyle="1" w:styleId="crayon-e">
    <w:name w:val="crayon-e"/>
    <w:basedOn w:val="DefaultParagraphFont"/>
    <w:rsid w:val="00B650C6"/>
  </w:style>
  <w:style w:type="character" w:customStyle="1" w:styleId="crayon-h">
    <w:name w:val="crayon-h"/>
    <w:basedOn w:val="DefaultParagraphFont"/>
    <w:rsid w:val="00B650C6"/>
  </w:style>
  <w:style w:type="character" w:customStyle="1" w:styleId="crayon-o">
    <w:name w:val="crayon-o"/>
    <w:basedOn w:val="DefaultParagraphFont"/>
    <w:rsid w:val="00B650C6"/>
  </w:style>
  <w:style w:type="character" w:customStyle="1" w:styleId="crayon-i">
    <w:name w:val="crayon-i"/>
    <w:basedOn w:val="DefaultParagraphFont"/>
    <w:rsid w:val="00B650C6"/>
  </w:style>
  <w:style w:type="character" w:customStyle="1" w:styleId="ctatext">
    <w:name w:val="ctatext"/>
    <w:basedOn w:val="DefaultParagraphFont"/>
    <w:rsid w:val="00B650C6"/>
  </w:style>
  <w:style w:type="character" w:customStyle="1" w:styleId="posttitle">
    <w:name w:val="posttitle"/>
    <w:basedOn w:val="DefaultParagraphFont"/>
    <w:rsid w:val="00B650C6"/>
  </w:style>
  <w:style w:type="character" w:customStyle="1" w:styleId="crayon-sy">
    <w:name w:val="crayon-sy"/>
    <w:basedOn w:val="DefaultParagraphFont"/>
    <w:rsid w:val="00B650C6"/>
  </w:style>
  <w:style w:type="paragraph" w:styleId="BalloonText">
    <w:name w:val="Balloon Text"/>
    <w:basedOn w:val="Normal"/>
    <w:link w:val="BalloonTextChar"/>
    <w:uiPriority w:val="99"/>
    <w:semiHidden/>
    <w:unhideWhenUsed/>
    <w:rsid w:val="00B6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0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0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50C6"/>
    <w:rPr>
      <w:color w:val="0000FF"/>
      <w:u w:val="single"/>
    </w:rPr>
  </w:style>
  <w:style w:type="character" w:customStyle="1" w:styleId="crayon-v">
    <w:name w:val="crayon-v"/>
    <w:basedOn w:val="DefaultParagraphFont"/>
    <w:rsid w:val="00B650C6"/>
  </w:style>
  <w:style w:type="character" w:customStyle="1" w:styleId="crayon-e">
    <w:name w:val="crayon-e"/>
    <w:basedOn w:val="DefaultParagraphFont"/>
    <w:rsid w:val="00B650C6"/>
  </w:style>
  <w:style w:type="character" w:customStyle="1" w:styleId="crayon-h">
    <w:name w:val="crayon-h"/>
    <w:basedOn w:val="DefaultParagraphFont"/>
    <w:rsid w:val="00B650C6"/>
  </w:style>
  <w:style w:type="character" w:customStyle="1" w:styleId="crayon-o">
    <w:name w:val="crayon-o"/>
    <w:basedOn w:val="DefaultParagraphFont"/>
    <w:rsid w:val="00B650C6"/>
  </w:style>
  <w:style w:type="character" w:customStyle="1" w:styleId="crayon-i">
    <w:name w:val="crayon-i"/>
    <w:basedOn w:val="DefaultParagraphFont"/>
    <w:rsid w:val="00B650C6"/>
  </w:style>
  <w:style w:type="character" w:customStyle="1" w:styleId="ctatext">
    <w:name w:val="ctatext"/>
    <w:basedOn w:val="DefaultParagraphFont"/>
    <w:rsid w:val="00B650C6"/>
  </w:style>
  <w:style w:type="character" w:customStyle="1" w:styleId="posttitle">
    <w:name w:val="posttitle"/>
    <w:basedOn w:val="DefaultParagraphFont"/>
    <w:rsid w:val="00B650C6"/>
  </w:style>
  <w:style w:type="character" w:customStyle="1" w:styleId="crayon-sy">
    <w:name w:val="crayon-sy"/>
    <w:basedOn w:val="DefaultParagraphFont"/>
    <w:rsid w:val="00B650C6"/>
  </w:style>
  <w:style w:type="paragraph" w:styleId="BalloonText">
    <w:name w:val="Balloon Text"/>
    <w:basedOn w:val="Normal"/>
    <w:link w:val="BalloonTextChar"/>
    <w:uiPriority w:val="99"/>
    <w:semiHidden/>
    <w:unhideWhenUsed/>
    <w:rsid w:val="00B6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3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894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1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18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60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4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23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713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92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75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33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046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cube.com/serverless-framework-tutoria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scube.com/wp-content/uploads/2016/08/ebs-volume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2019-03-03T07:26:00Z</dcterms:created>
  <dcterms:modified xsi:type="dcterms:W3CDTF">2019-03-03T07:38:00Z</dcterms:modified>
</cp:coreProperties>
</file>